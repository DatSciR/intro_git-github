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</w:p>
    <w:p>
      <w:pPr>
        <w:pStyle w:val="Author"/>
      </w:pPr>
      <w:r>
        <w:t xml:space="preserve">Verónica</w:t>
      </w:r>
      <w:r>
        <w:t xml:space="preserve"> </w:t>
      </w:r>
      <w:r>
        <w:t xml:space="preserve">Cruz-Alonso</w:t>
      </w:r>
    </w:p>
    <w:bookmarkStart w:id="21" w:name="texto"/>
    <w:p>
      <w:pPr>
        <w:pStyle w:val="Heading2"/>
      </w:pPr>
      <w:r>
        <w:t xml:space="preserve">Texto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5" w:name="código"/>
    <w:p>
      <w:pPr>
        <w:pStyle w:val="Heading2"/>
      </w:pPr>
      <w:r>
        <w:t xml:space="preserve">Código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jemplo_quarto_files/figure-docx/plo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Verónica Cruz-Alonso</dc:creator>
  <cp:keywords/>
  <dcterms:created xsi:type="dcterms:W3CDTF">2025-05-29T10:57:19Z</dcterms:created>
  <dcterms:modified xsi:type="dcterms:W3CDTF">2025-05-29T10:57:19Z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